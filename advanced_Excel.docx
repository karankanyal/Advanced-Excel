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893F" w14:textId="3DC3A2EB" w:rsidR="00812DD6" w:rsidRDefault="00812DD6">
      <w:pPr>
        <w:rPr>
          <w:b/>
          <w:sz w:val="24"/>
          <w:lang w:val="en-US"/>
        </w:rPr>
      </w:pPr>
      <w:r w:rsidRPr="00812DD6">
        <w:rPr>
          <w:b/>
          <w:sz w:val="24"/>
          <w:lang w:val="en-US"/>
        </w:rPr>
        <w:t>COPYING DATA OR WHOLE TABLE FROM ANOTHER SHEET IN EXCEL AND GOOGLE SHEET</w:t>
      </w:r>
    </w:p>
    <w:p w14:paraId="7AF05E23" w14:textId="1B76320F" w:rsidR="000C701B" w:rsidRDefault="00812DD6">
      <w:pPr>
        <w:rPr>
          <w:sz w:val="24"/>
          <w:lang w:val="en-US"/>
        </w:rPr>
      </w:pPr>
      <w:r>
        <w:rPr>
          <w:sz w:val="24"/>
          <w:lang w:val="en-US"/>
        </w:rPr>
        <w:t>There are several ways to do it—</w:t>
      </w:r>
    </w:p>
    <w:p w14:paraId="1C2E572E" w14:textId="02D22442" w:rsidR="00812DD6" w:rsidRDefault="00812DD6" w:rsidP="00812DD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812DD6">
        <w:rPr>
          <w:b/>
          <w:sz w:val="24"/>
          <w:lang w:val="en-US"/>
        </w:rPr>
        <w:t>Excel</w:t>
      </w:r>
      <w:r>
        <w:rPr>
          <w:b/>
          <w:sz w:val="24"/>
          <w:lang w:val="en-US"/>
        </w:rPr>
        <w:t>-</w:t>
      </w:r>
    </w:p>
    <w:p w14:paraId="52C5B38B" w14:textId="360ED335" w:rsidR="00812DD6" w:rsidRPr="002A75F9" w:rsidRDefault="002A75F9" w:rsidP="00812DD6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2A75F9">
        <w:rPr>
          <w:b/>
          <w:sz w:val="24"/>
          <w:lang w:val="en-US"/>
        </w:rPr>
        <w:t>Simple Copy and Paste:</w:t>
      </w:r>
      <w:r>
        <w:rPr>
          <w:sz w:val="24"/>
          <w:lang w:val="en-US"/>
        </w:rPr>
        <w:t xml:space="preserve"> </w:t>
      </w:r>
      <w:r w:rsidR="00812DD6">
        <w:rPr>
          <w:sz w:val="24"/>
          <w:lang w:val="en-US"/>
        </w:rPr>
        <w:t xml:space="preserve">Select table or data and hit </w:t>
      </w:r>
      <w:proofErr w:type="spellStart"/>
      <w:r w:rsidR="00812DD6" w:rsidRPr="002A75F9">
        <w:rPr>
          <w:b/>
          <w:sz w:val="24"/>
          <w:lang w:val="en-US"/>
        </w:rPr>
        <w:t>Ctrl+C</w:t>
      </w:r>
      <w:proofErr w:type="spellEnd"/>
      <w:r w:rsidR="00812DD6" w:rsidRPr="002A75F9">
        <w:rPr>
          <w:b/>
          <w:sz w:val="24"/>
          <w:lang w:val="en-US"/>
        </w:rPr>
        <w:t xml:space="preserve">, then </w:t>
      </w:r>
      <w:proofErr w:type="spellStart"/>
      <w:r w:rsidR="00812DD6" w:rsidRPr="002A75F9">
        <w:rPr>
          <w:b/>
          <w:sz w:val="24"/>
          <w:lang w:val="en-US"/>
        </w:rPr>
        <w:t>Ctrl+V</w:t>
      </w:r>
      <w:proofErr w:type="spellEnd"/>
      <w:r w:rsidR="00812DD6">
        <w:rPr>
          <w:sz w:val="24"/>
          <w:lang w:val="en-US"/>
        </w:rPr>
        <w:t xml:space="preserve"> to the desired sheet.</w:t>
      </w:r>
    </w:p>
    <w:p w14:paraId="24FDE027" w14:textId="77777777" w:rsidR="002A75F9" w:rsidRPr="00812DD6" w:rsidRDefault="002A75F9" w:rsidP="002A75F9">
      <w:pPr>
        <w:pStyle w:val="ListParagraph"/>
        <w:ind w:left="1440"/>
        <w:rPr>
          <w:b/>
          <w:sz w:val="24"/>
          <w:lang w:val="en-US"/>
        </w:rPr>
      </w:pPr>
    </w:p>
    <w:p w14:paraId="32BD142C" w14:textId="5602ED38" w:rsidR="00812DD6" w:rsidRPr="002A75F9" w:rsidRDefault="00812DD6" w:rsidP="00812DD6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Direct Cell Reference</w:t>
      </w:r>
      <w:r w:rsidR="002A75F9">
        <w:rPr>
          <w:b/>
          <w:sz w:val="24"/>
          <w:lang w:val="en-US"/>
        </w:rPr>
        <w:t xml:space="preserve">: </w:t>
      </w:r>
      <w:r w:rsidR="002A75F9" w:rsidRPr="002A75F9">
        <w:rPr>
          <w:sz w:val="24"/>
          <w:lang w:val="en-US"/>
        </w:rPr>
        <w:t>This</w:t>
      </w:r>
      <w:r>
        <w:rPr>
          <w:sz w:val="24"/>
          <w:lang w:val="en-US"/>
        </w:rPr>
        <w:t xml:space="preserve"> method </w:t>
      </w:r>
      <w:r w:rsidR="002A75F9">
        <w:rPr>
          <w:sz w:val="24"/>
          <w:lang w:val="en-US"/>
        </w:rPr>
        <w:t>make mirror of the original, means if any change occurs in the main sheet, it’ll automatically updated to the another.</w:t>
      </w:r>
    </w:p>
    <w:p w14:paraId="5D1DC0A3" w14:textId="77777777" w:rsidR="00C80C42" w:rsidRDefault="002A75F9" w:rsidP="00C80C42">
      <w:pPr>
        <w:pStyle w:val="ListParagraph"/>
        <w:ind w:left="1440"/>
        <w:rPr>
          <w:b/>
          <w:sz w:val="24"/>
          <w:lang w:val="en-US"/>
        </w:rPr>
      </w:pPr>
      <w:r w:rsidRPr="002A75F9">
        <w:rPr>
          <w:sz w:val="24"/>
          <w:u w:val="single"/>
          <w:lang w:val="en-US"/>
        </w:rPr>
        <w:t>Syntax:</w:t>
      </w:r>
      <w:r>
        <w:rPr>
          <w:sz w:val="24"/>
          <w:lang w:val="en-US"/>
        </w:rPr>
        <w:t xml:space="preserve">    </w:t>
      </w:r>
      <w:r w:rsidRPr="002A75F9">
        <w:rPr>
          <w:b/>
          <w:sz w:val="24"/>
          <w:lang w:val="en-US"/>
        </w:rPr>
        <w:t>=</w:t>
      </w:r>
      <w:proofErr w:type="gramStart"/>
      <w:r w:rsidRPr="002A75F9">
        <w:rPr>
          <w:b/>
          <w:sz w:val="24"/>
          <w:lang w:val="en-US"/>
        </w:rPr>
        <w:t>SheetName!A</w:t>
      </w:r>
      <w:proofErr w:type="gramEnd"/>
      <w:r w:rsidRPr="002A75F9">
        <w:rPr>
          <w:b/>
          <w:sz w:val="24"/>
          <w:lang w:val="en-US"/>
        </w:rPr>
        <w:t>1)</w:t>
      </w:r>
    </w:p>
    <w:p w14:paraId="5644B2F8" w14:textId="77777777" w:rsidR="00C80C42" w:rsidRDefault="00C80C42" w:rsidP="00C80C42">
      <w:pPr>
        <w:pStyle w:val="ListParagraph"/>
        <w:ind w:left="1440"/>
        <w:rPr>
          <w:b/>
          <w:sz w:val="24"/>
          <w:lang w:val="en-US"/>
        </w:rPr>
      </w:pPr>
    </w:p>
    <w:p w14:paraId="4FED12CC" w14:textId="1068F50B" w:rsidR="00C80C42" w:rsidRDefault="002A75F9" w:rsidP="00C80C42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C80C42">
        <w:rPr>
          <w:b/>
          <w:sz w:val="24"/>
          <w:lang w:val="en-US"/>
        </w:rPr>
        <w:t xml:space="preserve">VLOOKUP or HLOOKUP: </w:t>
      </w:r>
      <w:r w:rsidRPr="00C80C42">
        <w:rPr>
          <w:sz w:val="24"/>
          <w:lang w:val="en-US"/>
        </w:rPr>
        <w:t>This method is a bit lengthy because the main functionality of VLOOKUP and H</w:t>
      </w:r>
      <w:r w:rsidRPr="00C80C42">
        <w:rPr>
          <w:sz w:val="24"/>
          <w:lang w:val="en-US"/>
        </w:rPr>
        <w:t>LOOKUP</w:t>
      </w:r>
      <w:r w:rsidRPr="00C80C42">
        <w:rPr>
          <w:sz w:val="24"/>
          <w:lang w:val="en-US"/>
        </w:rPr>
        <w:t xml:space="preserve"> is to search a specific value in the table. But we can also achieve this task.</w:t>
      </w:r>
      <w:r w:rsidRPr="00C80C42">
        <w:rPr>
          <w:sz w:val="24"/>
          <w:lang w:val="en-US"/>
        </w:rPr>
        <w:br/>
      </w:r>
      <w:r w:rsidRPr="00C80C42">
        <w:rPr>
          <w:sz w:val="24"/>
          <w:u w:val="single"/>
          <w:lang w:val="en-US"/>
        </w:rPr>
        <w:t>Syntax:</w:t>
      </w:r>
      <w:r w:rsidRPr="00C80C42">
        <w:rPr>
          <w:sz w:val="24"/>
          <w:lang w:val="en-US"/>
        </w:rPr>
        <w:t xml:space="preserve">   </w:t>
      </w:r>
      <w:r w:rsidR="00C80C42" w:rsidRPr="00C80C42">
        <w:rPr>
          <w:sz w:val="24"/>
          <w:lang w:val="en-US"/>
        </w:rPr>
        <w:t>=</w:t>
      </w:r>
      <w:proofErr w:type="gramStart"/>
      <w:r w:rsidRPr="00C80C42">
        <w:rPr>
          <w:b/>
          <w:sz w:val="24"/>
          <w:lang w:val="en-US"/>
        </w:rPr>
        <w:t>VLOOKUP(</w:t>
      </w:r>
      <w:proofErr w:type="spellStart"/>
      <w:proofErr w:type="gramEnd"/>
      <w:r w:rsidRPr="00C80C42">
        <w:rPr>
          <w:b/>
          <w:sz w:val="24"/>
          <w:lang w:val="en-US"/>
        </w:rPr>
        <w:t>lookup_value</w:t>
      </w:r>
      <w:proofErr w:type="spellEnd"/>
      <w:r w:rsidRPr="00C80C42">
        <w:rPr>
          <w:b/>
          <w:sz w:val="24"/>
          <w:lang w:val="en-US"/>
        </w:rPr>
        <w:t xml:space="preserve">, </w:t>
      </w:r>
      <w:proofErr w:type="spellStart"/>
      <w:r w:rsidRPr="00C80C42">
        <w:rPr>
          <w:b/>
          <w:sz w:val="24"/>
          <w:lang w:val="en-US"/>
        </w:rPr>
        <w:t>table_array</w:t>
      </w:r>
      <w:proofErr w:type="spellEnd"/>
      <w:r w:rsidRPr="00C80C42">
        <w:rPr>
          <w:b/>
          <w:sz w:val="24"/>
          <w:lang w:val="en-US"/>
        </w:rPr>
        <w:t xml:space="preserve">, </w:t>
      </w:r>
      <w:proofErr w:type="spellStart"/>
      <w:r w:rsidRPr="00C80C42">
        <w:rPr>
          <w:b/>
          <w:sz w:val="24"/>
          <w:lang w:val="en-US"/>
        </w:rPr>
        <w:t>col_index_num</w:t>
      </w:r>
      <w:proofErr w:type="spellEnd"/>
      <w:r w:rsidRPr="00C80C42">
        <w:rPr>
          <w:b/>
          <w:sz w:val="24"/>
          <w:lang w:val="en-US"/>
        </w:rPr>
        <w:t>, [</w:t>
      </w:r>
      <w:proofErr w:type="spellStart"/>
      <w:r w:rsidRPr="00C80C42">
        <w:rPr>
          <w:b/>
          <w:sz w:val="24"/>
          <w:lang w:val="en-US"/>
        </w:rPr>
        <w:t>range_lookup</w:t>
      </w:r>
      <w:proofErr w:type="spellEnd"/>
      <w:r w:rsidRPr="00C80C42">
        <w:rPr>
          <w:b/>
          <w:sz w:val="24"/>
          <w:lang w:val="en-US"/>
        </w:rPr>
        <w:t>])</w:t>
      </w:r>
    </w:p>
    <w:p w14:paraId="258D6929" w14:textId="77777777" w:rsidR="00C80C42" w:rsidRDefault="00C80C42" w:rsidP="00C80C42">
      <w:pPr>
        <w:pStyle w:val="ListParagraph"/>
        <w:ind w:left="1440"/>
        <w:rPr>
          <w:b/>
          <w:sz w:val="24"/>
          <w:lang w:val="en-US"/>
        </w:rPr>
      </w:pPr>
    </w:p>
    <w:p w14:paraId="34F9A1AB" w14:textId="12D9840E" w:rsidR="00C80C42" w:rsidRDefault="00C80C42" w:rsidP="00C80C4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Google Sheet-</w:t>
      </w:r>
    </w:p>
    <w:p w14:paraId="1F1BEC8A" w14:textId="142E33DA" w:rsidR="00C80C42" w:rsidRDefault="00C80C42" w:rsidP="00C80C42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2A75F9">
        <w:rPr>
          <w:b/>
          <w:sz w:val="24"/>
          <w:lang w:val="en-US"/>
        </w:rPr>
        <w:t>Simple Copy and Paste</w:t>
      </w:r>
    </w:p>
    <w:p w14:paraId="4B87FBED" w14:textId="08DDEF8E" w:rsidR="00C80C42" w:rsidRDefault="00C80C42" w:rsidP="00C80C42">
      <w:pPr>
        <w:pStyle w:val="ListParagraph"/>
        <w:ind w:left="1440"/>
        <w:rPr>
          <w:b/>
          <w:sz w:val="24"/>
          <w:lang w:val="en-US"/>
        </w:rPr>
      </w:pPr>
    </w:p>
    <w:p w14:paraId="53C8E0B6" w14:textId="5398CEE4" w:rsidR="00C80C42" w:rsidRDefault="00C80C42" w:rsidP="00C80C42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</w:p>
    <w:p w14:paraId="7875A070" w14:textId="48CF7F6A" w:rsidR="00C80C42" w:rsidRDefault="00C80C42" w:rsidP="00C80C42">
      <w:pPr>
        <w:rPr>
          <w:b/>
          <w:sz w:val="24"/>
          <w:lang w:val="en-US"/>
        </w:rPr>
      </w:pPr>
    </w:p>
    <w:p w14:paraId="5B57E318" w14:textId="77777777" w:rsidR="00C80C42" w:rsidRDefault="00C80C4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14:paraId="5A78011C" w14:textId="206B2B3C" w:rsidR="00C80C42" w:rsidRDefault="00C80C42" w:rsidP="00C80C42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VLOOKUP/HLOOKUP in depth –</w:t>
      </w:r>
    </w:p>
    <w:p w14:paraId="3F4D4D46" w14:textId="1649A2F6" w:rsidR="00C80C42" w:rsidRDefault="00C80C42" w:rsidP="00C80C42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VLOOKUP </w:t>
      </w:r>
      <w:r>
        <w:rPr>
          <w:sz w:val="24"/>
          <w:lang w:val="en-US"/>
        </w:rPr>
        <w:t>is used to search the value in vertical direction in a table using below formula.</w:t>
      </w:r>
    </w:p>
    <w:p w14:paraId="5B58D129" w14:textId="77777777" w:rsidR="00C80C42" w:rsidRPr="00C80C42" w:rsidRDefault="00C80C42" w:rsidP="00C80C42">
      <w:pPr>
        <w:rPr>
          <w:sz w:val="24"/>
          <w:lang w:val="en-US"/>
        </w:rPr>
      </w:pPr>
      <w:r w:rsidRPr="00C80C42">
        <w:rPr>
          <w:sz w:val="24"/>
          <w:lang w:val="en-US"/>
        </w:rPr>
        <w:t>=</w:t>
      </w:r>
      <w:proofErr w:type="gramStart"/>
      <w:r w:rsidRPr="00C80C42">
        <w:rPr>
          <w:sz w:val="24"/>
          <w:lang w:val="en-US"/>
        </w:rPr>
        <w:t>VLOOKUP(</w:t>
      </w:r>
      <w:proofErr w:type="spellStart"/>
      <w:proofErr w:type="gramEnd"/>
      <w:r w:rsidRPr="00C80C42">
        <w:rPr>
          <w:sz w:val="24"/>
          <w:lang w:val="en-US"/>
        </w:rPr>
        <w:t>lookup_value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table_array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col_index_num</w:t>
      </w:r>
      <w:proofErr w:type="spellEnd"/>
      <w:r w:rsidRPr="00C80C42">
        <w:rPr>
          <w:sz w:val="24"/>
          <w:lang w:val="en-US"/>
        </w:rPr>
        <w:t>, [</w:t>
      </w:r>
      <w:proofErr w:type="spellStart"/>
      <w:r w:rsidRPr="00C80C42">
        <w:rPr>
          <w:sz w:val="24"/>
          <w:lang w:val="en-US"/>
        </w:rPr>
        <w:t>range_lookup</w:t>
      </w:r>
      <w:proofErr w:type="spellEnd"/>
      <w:r w:rsidRPr="00C80C42">
        <w:rPr>
          <w:sz w:val="24"/>
          <w:lang w:val="en-US"/>
        </w:rPr>
        <w:t>])</w:t>
      </w:r>
    </w:p>
    <w:p w14:paraId="21FD7556" w14:textId="7FDCD3C3" w:rsidR="00C80C42" w:rsidRDefault="00C80C42" w:rsidP="00C80C42">
      <w:pPr>
        <w:rPr>
          <w:sz w:val="24"/>
          <w:lang w:val="en-US"/>
        </w:rPr>
      </w:pPr>
      <w:r>
        <w:rPr>
          <w:sz w:val="24"/>
          <w:lang w:val="en-US"/>
        </w:rPr>
        <w:t xml:space="preserve">But the main problem with this is we cannot iterate the previous value of the selected </w:t>
      </w:r>
      <w:proofErr w:type="spellStart"/>
      <w:r>
        <w:rPr>
          <w:sz w:val="24"/>
          <w:lang w:val="en-US"/>
        </w:rPr>
        <w:t>lookup_value</w:t>
      </w:r>
      <w:proofErr w:type="spellEnd"/>
    </w:p>
    <w:p w14:paraId="55B4DCE5" w14:textId="631297BD" w:rsidR="00C80C42" w:rsidRDefault="00C80C42" w:rsidP="00C80C42">
      <w:pPr>
        <w:rPr>
          <w:sz w:val="24"/>
          <w:lang w:val="en-US"/>
        </w:rPr>
      </w:pPr>
      <w:r>
        <w:rPr>
          <w:sz w:val="24"/>
          <w:lang w:val="en-US"/>
        </w:rPr>
        <w:t xml:space="preserve">For </w:t>
      </w:r>
      <w:proofErr w:type="gramStart"/>
      <w:r>
        <w:rPr>
          <w:sz w:val="24"/>
          <w:lang w:val="en-US"/>
        </w:rPr>
        <w:t>example:-</w:t>
      </w:r>
      <w:proofErr w:type="gramEnd"/>
      <w:r>
        <w:rPr>
          <w:sz w:val="24"/>
          <w:lang w:val="en-US"/>
        </w:rPr>
        <w:t xml:space="preserve"> 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1888"/>
        <w:gridCol w:w="2211"/>
        <w:gridCol w:w="1760"/>
        <w:gridCol w:w="1231"/>
        <w:gridCol w:w="774"/>
        <w:gridCol w:w="1237"/>
        <w:gridCol w:w="839"/>
      </w:tblGrid>
      <w:tr w:rsidR="00C80C42" w:rsidRPr="00C80C42" w14:paraId="7B9C20EB" w14:textId="77777777" w:rsidTr="00C80C42">
        <w:trPr>
          <w:trHeight w:val="300"/>
        </w:trPr>
        <w:tc>
          <w:tcPr>
            <w:tcW w:w="19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42D0BA9D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OrderDate</w:t>
            </w:r>
            <w:proofErr w:type="spellEnd"/>
          </w:p>
        </w:tc>
        <w:tc>
          <w:tcPr>
            <w:tcW w:w="2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5C93E3BD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Region</w:t>
            </w:r>
          </w:p>
        </w:tc>
        <w:tc>
          <w:tcPr>
            <w:tcW w:w="178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3094A72C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Rep</w:t>
            </w:r>
          </w:p>
        </w:tc>
        <w:tc>
          <w:tcPr>
            <w:tcW w:w="1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51DE10D6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Item</w:t>
            </w:r>
          </w:p>
        </w:tc>
        <w:tc>
          <w:tcPr>
            <w:tcW w:w="7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4F38B104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Units</w:t>
            </w:r>
          </w:p>
        </w:tc>
        <w:tc>
          <w:tcPr>
            <w:tcW w:w="12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4CEBC709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UnitCost</w:t>
            </w:r>
            <w:proofErr w:type="spellEnd"/>
          </w:p>
        </w:tc>
        <w:tc>
          <w:tcPr>
            <w:tcW w:w="84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999999"/>
            <w:vAlign w:val="bottom"/>
            <w:hideMark/>
          </w:tcPr>
          <w:p w14:paraId="0C3F8348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b/>
                <w:bCs/>
                <w:color w:val="333333"/>
                <w:sz w:val="20"/>
                <w:szCs w:val="20"/>
                <w:lang w:eastAsia="en-IN"/>
              </w:rPr>
              <w:t>Total</w:t>
            </w:r>
          </w:p>
        </w:tc>
      </w:tr>
      <w:tr w:rsidR="00C80C42" w:rsidRPr="00C80C42" w14:paraId="389E0555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FA7C751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6 January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2963049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6C753C2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Jones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07E52142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C39840A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58B7423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1F329FA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189.05</w:t>
            </w:r>
          </w:p>
        </w:tc>
      </w:tr>
      <w:tr w:rsidR="00C80C42" w:rsidRPr="00C80C42" w14:paraId="4383201C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13F597C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23 January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1658A817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2353D1D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Kivell</w:t>
            </w:r>
            <w:proofErr w:type="spellEnd"/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2F767BAB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Binder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F732BCE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30647220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19.99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87B0BDF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999.5</w:t>
            </w:r>
          </w:p>
        </w:tc>
      </w:tr>
      <w:tr w:rsidR="00C80C42" w:rsidRPr="00C80C42" w14:paraId="3C8A32F6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873B18F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9 February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296F7731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343C6E24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Jardine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0D5A1EAB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5573374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0D5DBEDD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4.99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06FCFF7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179.64</w:t>
            </w:r>
          </w:p>
        </w:tc>
      </w:tr>
      <w:tr w:rsidR="00C80C42" w:rsidRPr="00C80C42" w14:paraId="1E2C6573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CD1E75A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26 February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3BA53552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Central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BFB6B85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Gill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0758BA44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Pen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71EE7A39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64D3CD66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19.99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C7BA317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539.73</w:t>
            </w:r>
          </w:p>
        </w:tc>
      </w:tr>
      <w:tr w:rsidR="00C80C42" w:rsidRPr="00C80C42" w14:paraId="590D1921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83CBA2E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15 March 2024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3CBF428A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West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0687B15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Sorvino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13468B08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Pencil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14506071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A907ACE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43C43409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167.44</w:t>
            </w:r>
          </w:p>
        </w:tc>
      </w:tr>
      <w:tr w:rsidR="00C80C42" w:rsidRPr="00C80C42" w14:paraId="37BF2602" w14:textId="77777777" w:rsidTr="00C80C42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6689FB5A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1 April 2024</w:t>
            </w:r>
          </w:p>
        </w:tc>
        <w:tc>
          <w:tcPr>
            <w:tcW w:w="2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67C88E8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East</w:t>
            </w:r>
          </w:p>
        </w:tc>
        <w:tc>
          <w:tcPr>
            <w:tcW w:w="17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029D04A0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Jones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5CC72785" w14:textId="77777777" w:rsidR="00C80C42" w:rsidRPr="00C80C42" w:rsidRDefault="00C80C42" w:rsidP="00C80C42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Binder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5F43F867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2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7CE"/>
            <w:vAlign w:val="bottom"/>
            <w:hideMark/>
          </w:tcPr>
          <w:p w14:paraId="4D9D6527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9C0006"/>
                <w:sz w:val="20"/>
                <w:szCs w:val="20"/>
                <w:lang w:eastAsia="en-IN"/>
              </w:rPr>
              <w:t>4.99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vAlign w:val="bottom"/>
            <w:hideMark/>
          </w:tcPr>
          <w:p w14:paraId="2A3E6BED" w14:textId="77777777" w:rsidR="00C80C42" w:rsidRPr="00C80C42" w:rsidRDefault="00C80C42" w:rsidP="00C80C42">
            <w:pPr>
              <w:spacing w:after="0" w:line="240" w:lineRule="auto"/>
              <w:jc w:val="right"/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</w:pPr>
            <w:r w:rsidRPr="00C80C42">
              <w:rPr>
                <w:rFonts w:ascii="Georgia" w:eastAsia="Times New Roman" w:hAnsi="Georgia" w:cs="Calibri"/>
                <w:color w:val="333333"/>
                <w:sz w:val="20"/>
                <w:szCs w:val="20"/>
                <w:lang w:eastAsia="en-IN"/>
              </w:rPr>
              <w:t>299.4</w:t>
            </w:r>
          </w:p>
        </w:tc>
      </w:tr>
    </w:tbl>
    <w:p w14:paraId="791FE939" w14:textId="7ED18D66" w:rsidR="001C3EB7" w:rsidRDefault="001C3EB7" w:rsidP="00C80C42">
      <w:pPr>
        <w:rPr>
          <w:sz w:val="24"/>
          <w:lang w:val="en-US"/>
        </w:rPr>
      </w:pPr>
    </w:p>
    <w:p w14:paraId="6EB32D79" w14:textId="77777777" w:rsidR="008F5BF0" w:rsidRDefault="001C3EB7" w:rsidP="008F5BF0">
      <w:pPr>
        <w:spacing w:after="0" w:line="240" w:lineRule="auto"/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</w:t>
      </w:r>
      <w:proofErr w:type="gramStart"/>
      <w:r w:rsidRPr="001C3EB7">
        <w:rPr>
          <w:b/>
          <w:color w:val="002060"/>
          <w:sz w:val="24"/>
          <w:lang w:val="en-US"/>
        </w:rPr>
        <w:t>VLOOKUP(</w:t>
      </w:r>
      <w:proofErr w:type="gramEnd"/>
      <w:r w:rsidRPr="001C3EB7">
        <w:rPr>
          <w:b/>
          <w:color w:val="002060"/>
          <w:sz w:val="24"/>
          <w:lang w:val="en-US"/>
        </w:rPr>
        <w:t>“</w:t>
      </w:r>
      <w:r w:rsidR="008F5BF0" w:rsidRPr="00C80C42">
        <w:rPr>
          <w:rFonts w:ascii="Georgia" w:eastAsia="Times New Roman" w:hAnsi="Georgia" w:cs="Calibri"/>
          <w:color w:val="002060"/>
          <w:sz w:val="20"/>
          <w:szCs w:val="20"/>
          <w:lang w:eastAsia="en-IN"/>
        </w:rPr>
        <w:t>6 January 2024</w:t>
      </w:r>
      <w:r w:rsidRPr="001C3EB7">
        <w:rPr>
          <w:b/>
          <w:color w:val="002060"/>
          <w:sz w:val="24"/>
          <w:lang w:val="en-US"/>
        </w:rPr>
        <w:t>”,$</w:t>
      </w:r>
      <w:r w:rsidR="008F5BF0">
        <w:rPr>
          <w:b/>
          <w:color w:val="002060"/>
          <w:sz w:val="24"/>
          <w:lang w:val="en-US"/>
        </w:rPr>
        <w:t>A</w:t>
      </w:r>
      <w:r w:rsidRPr="001C3EB7">
        <w:rPr>
          <w:b/>
          <w:color w:val="002060"/>
          <w:sz w:val="24"/>
          <w:lang w:val="en-US"/>
        </w:rPr>
        <w:t>$2:$G$8,4,0)</w:t>
      </w:r>
      <w:r w:rsidR="008F5BF0">
        <w:rPr>
          <w:b/>
          <w:color w:val="002060"/>
          <w:sz w:val="24"/>
          <w:lang w:val="en-US"/>
        </w:rPr>
        <w:t xml:space="preserve">  </w:t>
      </w:r>
    </w:p>
    <w:p w14:paraId="482A7A9D" w14:textId="6591AC3B" w:rsidR="001C3EB7" w:rsidRPr="008F5BF0" w:rsidRDefault="008F5BF0" w:rsidP="008F5BF0">
      <w:pPr>
        <w:spacing w:after="0" w:line="240" w:lineRule="auto"/>
        <w:rPr>
          <w:b/>
          <w:color w:val="595959" w:themeColor="text1" w:themeTint="A6"/>
          <w:sz w:val="24"/>
          <w:lang w:val="en-US"/>
        </w:rPr>
      </w:pPr>
      <w:r w:rsidRPr="008F5BF0">
        <w:rPr>
          <w:b/>
          <w:color w:val="595959" w:themeColor="text1" w:themeTint="A6"/>
          <w:sz w:val="24"/>
          <w:lang w:val="en-US"/>
        </w:rPr>
        <w:t xml:space="preserve">O/P- </w:t>
      </w:r>
      <w:r w:rsidR="001C3EB7" w:rsidRPr="008F5BF0">
        <w:rPr>
          <w:b/>
          <w:color w:val="595959" w:themeColor="text1" w:themeTint="A6"/>
          <w:sz w:val="24"/>
          <w:lang w:val="en-US"/>
        </w:rPr>
        <w:t xml:space="preserve">  </w:t>
      </w:r>
      <w:r>
        <w:rPr>
          <w:b/>
          <w:color w:val="595959" w:themeColor="text1" w:themeTint="A6"/>
          <w:sz w:val="24"/>
          <w:lang w:val="en-US"/>
        </w:rPr>
        <w:t>Pencil</w:t>
      </w:r>
    </w:p>
    <w:p w14:paraId="34090084" w14:textId="58658551" w:rsidR="008F5BF0" w:rsidRDefault="008F5BF0" w:rsidP="008F5BF0">
      <w:pPr>
        <w:spacing w:after="0" w:line="240" w:lineRule="auto"/>
        <w:rPr>
          <w:sz w:val="24"/>
          <w:lang w:val="en-US"/>
        </w:rPr>
      </w:pPr>
    </w:p>
    <w:p w14:paraId="49B86B90" w14:textId="20894A1F" w:rsidR="008F5BF0" w:rsidRDefault="008F5BF0" w:rsidP="008F5BF0">
      <w:pPr>
        <w:spacing w:after="0" w:line="240" w:lineRule="auto"/>
        <w:rPr>
          <w:sz w:val="24"/>
          <w:lang w:val="en-US"/>
        </w:rPr>
      </w:pPr>
    </w:p>
    <w:p w14:paraId="4DED564F" w14:textId="02E59082" w:rsidR="008F5BF0" w:rsidRPr="008F5BF0" w:rsidRDefault="008F5BF0" w:rsidP="008F5BF0">
      <w:pPr>
        <w:spacing w:after="0" w:line="240" w:lineRule="auto"/>
        <w:rPr>
          <w:b/>
          <w:sz w:val="24"/>
          <w:u w:val="single"/>
          <w:lang w:val="en-US"/>
        </w:rPr>
      </w:pPr>
      <w:proofErr w:type="gramStart"/>
      <w:r w:rsidRPr="008F5BF0">
        <w:rPr>
          <w:b/>
          <w:sz w:val="24"/>
          <w:u w:val="single"/>
          <w:lang w:val="en-US"/>
        </w:rPr>
        <w:t>Limitation</w:t>
      </w:r>
      <w:r>
        <w:rPr>
          <w:b/>
          <w:sz w:val="24"/>
          <w:u w:val="single"/>
          <w:lang w:val="en-US"/>
        </w:rPr>
        <w:t>:-</w:t>
      </w:r>
      <w:proofErr w:type="gramEnd"/>
    </w:p>
    <w:p w14:paraId="050AD1C8" w14:textId="2749A1A6" w:rsidR="001C3EB7" w:rsidRDefault="001C3EB7" w:rsidP="00C80C42">
      <w:pPr>
        <w:rPr>
          <w:b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=VLOOKUP(“East</w:t>
      </w:r>
      <w:proofErr w:type="gramStart"/>
      <w:r w:rsidRPr="001C3EB7">
        <w:rPr>
          <w:b/>
          <w:color w:val="002060"/>
          <w:sz w:val="24"/>
          <w:lang w:val="en-US"/>
        </w:rPr>
        <w:t>”,$</w:t>
      </w:r>
      <w:proofErr w:type="gramEnd"/>
      <w:r w:rsidRPr="001C3EB7">
        <w:rPr>
          <w:b/>
          <w:color w:val="002060"/>
          <w:sz w:val="24"/>
          <w:lang w:val="en-US"/>
        </w:rPr>
        <w:t>A$2:$G$8,4,0)</w:t>
      </w:r>
      <w:r>
        <w:rPr>
          <w:b/>
          <w:sz w:val="24"/>
          <w:lang w:val="en-US"/>
        </w:rPr>
        <w:t xml:space="preserve">  </w:t>
      </w:r>
      <w:r>
        <w:rPr>
          <w:b/>
          <w:sz w:val="24"/>
          <w:lang w:val="en-US"/>
        </w:rPr>
        <w:br/>
      </w:r>
      <w:r>
        <w:rPr>
          <w:sz w:val="24"/>
          <w:lang w:val="en-US"/>
        </w:rPr>
        <w:t xml:space="preserve">Here this formula will not work because </w:t>
      </w:r>
      <w:proofErr w:type="spellStart"/>
      <w:r w:rsidRPr="001C3EB7">
        <w:rPr>
          <w:b/>
          <w:sz w:val="24"/>
          <w:lang w:val="en-US"/>
        </w:rPr>
        <w:t>lookup_value</w:t>
      </w:r>
      <w:proofErr w:type="spellEnd"/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is in </w:t>
      </w:r>
      <w:r w:rsidRPr="001C3EB7">
        <w:rPr>
          <w:b/>
          <w:sz w:val="24"/>
          <w:lang w:val="en-US"/>
        </w:rPr>
        <w:t>second column</w:t>
      </w:r>
      <w:r>
        <w:rPr>
          <w:sz w:val="24"/>
          <w:lang w:val="en-US"/>
        </w:rPr>
        <w:t xml:space="preserve"> and </w:t>
      </w:r>
      <w:proofErr w:type="spellStart"/>
      <w:r w:rsidRPr="001C3EB7">
        <w:rPr>
          <w:b/>
          <w:sz w:val="24"/>
          <w:lang w:val="en-US"/>
        </w:rPr>
        <w:t>table_array</w:t>
      </w:r>
      <w:proofErr w:type="spellEnd"/>
      <w:r>
        <w:rPr>
          <w:sz w:val="24"/>
          <w:lang w:val="en-US"/>
        </w:rPr>
        <w:t xml:space="preserve"> is started from </w:t>
      </w:r>
      <w:r w:rsidRPr="001C3EB7">
        <w:rPr>
          <w:b/>
          <w:sz w:val="24"/>
          <w:lang w:val="en-US"/>
        </w:rPr>
        <w:t>first column</w:t>
      </w:r>
      <w:r>
        <w:rPr>
          <w:b/>
          <w:sz w:val="24"/>
          <w:lang w:val="en-US"/>
        </w:rPr>
        <w:t>.</w:t>
      </w:r>
    </w:p>
    <w:p w14:paraId="4ECB24F0" w14:textId="6254E30A" w:rsidR="001C3EB7" w:rsidRDefault="001C3EB7" w:rsidP="00C80C42">
      <w:pPr>
        <w:rPr>
          <w:sz w:val="24"/>
          <w:lang w:val="en-US"/>
        </w:rPr>
      </w:pPr>
    </w:p>
    <w:p w14:paraId="452F7840" w14:textId="1185400C" w:rsidR="001C3EB7" w:rsidRDefault="001C3EB7" w:rsidP="001C3EB7">
      <w:pPr>
        <w:rPr>
          <w:sz w:val="24"/>
          <w:lang w:val="en-US"/>
        </w:rPr>
      </w:pPr>
      <w:r>
        <w:rPr>
          <w:b/>
          <w:sz w:val="24"/>
          <w:lang w:val="en-US"/>
        </w:rPr>
        <w:t xml:space="preserve">HLOOKUP </w:t>
      </w:r>
      <w:r>
        <w:rPr>
          <w:sz w:val="24"/>
          <w:lang w:val="en-US"/>
        </w:rPr>
        <w:t xml:space="preserve">is used to search the value in </w:t>
      </w:r>
      <w:r>
        <w:rPr>
          <w:sz w:val="24"/>
          <w:lang w:val="en-US"/>
        </w:rPr>
        <w:t>horizontal</w:t>
      </w:r>
      <w:r>
        <w:rPr>
          <w:sz w:val="24"/>
          <w:lang w:val="en-US"/>
        </w:rPr>
        <w:t xml:space="preserve"> direction in a table using below formula.</w:t>
      </w:r>
    </w:p>
    <w:p w14:paraId="492512C1" w14:textId="12C018F6" w:rsidR="001C3EB7" w:rsidRPr="00C80C42" w:rsidRDefault="001C3EB7" w:rsidP="001C3EB7">
      <w:pPr>
        <w:rPr>
          <w:sz w:val="24"/>
          <w:lang w:val="en-US"/>
        </w:rPr>
      </w:pPr>
      <w:r w:rsidRPr="00C80C42">
        <w:rPr>
          <w:sz w:val="24"/>
          <w:lang w:val="en-US"/>
        </w:rPr>
        <w:t>=</w:t>
      </w:r>
      <w:proofErr w:type="gramStart"/>
      <w:r>
        <w:rPr>
          <w:sz w:val="24"/>
          <w:lang w:val="en-US"/>
        </w:rPr>
        <w:t>H</w:t>
      </w:r>
      <w:r w:rsidRPr="00C80C42">
        <w:rPr>
          <w:sz w:val="24"/>
          <w:lang w:val="en-US"/>
        </w:rPr>
        <w:t>LOOKUP(</w:t>
      </w:r>
      <w:proofErr w:type="spellStart"/>
      <w:proofErr w:type="gramEnd"/>
      <w:r w:rsidRPr="00C80C42">
        <w:rPr>
          <w:sz w:val="24"/>
          <w:lang w:val="en-US"/>
        </w:rPr>
        <w:t>lookup_value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 w:rsidRPr="00C80C42">
        <w:rPr>
          <w:sz w:val="24"/>
          <w:lang w:val="en-US"/>
        </w:rPr>
        <w:t>table_array</w:t>
      </w:r>
      <w:proofErr w:type="spellEnd"/>
      <w:r w:rsidRPr="00C80C42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row</w:t>
      </w:r>
      <w:r w:rsidRPr="00C80C42">
        <w:rPr>
          <w:sz w:val="24"/>
          <w:lang w:val="en-US"/>
        </w:rPr>
        <w:t>_index_num</w:t>
      </w:r>
      <w:proofErr w:type="spellEnd"/>
      <w:r w:rsidRPr="00C80C42">
        <w:rPr>
          <w:sz w:val="24"/>
          <w:lang w:val="en-US"/>
        </w:rPr>
        <w:t>, [</w:t>
      </w:r>
      <w:proofErr w:type="spellStart"/>
      <w:r w:rsidRPr="00C80C42">
        <w:rPr>
          <w:sz w:val="24"/>
          <w:lang w:val="en-US"/>
        </w:rPr>
        <w:t>range_lookup</w:t>
      </w:r>
      <w:proofErr w:type="spellEnd"/>
      <w:r w:rsidRPr="00C80C42">
        <w:rPr>
          <w:sz w:val="24"/>
          <w:lang w:val="en-US"/>
        </w:rPr>
        <w:t>])</w:t>
      </w:r>
    </w:p>
    <w:p w14:paraId="2E4D5858" w14:textId="78EBD6EE" w:rsidR="001C3EB7" w:rsidRDefault="001C3EB7" w:rsidP="001C3EB7">
      <w:pPr>
        <w:rPr>
          <w:sz w:val="24"/>
          <w:lang w:val="en-US"/>
        </w:rPr>
      </w:pPr>
      <w:r>
        <w:rPr>
          <w:sz w:val="24"/>
          <w:lang w:val="en-US"/>
        </w:rPr>
        <w:t xml:space="preserve">But the main problem with this is we cannot iterate the previous value of the selected </w:t>
      </w:r>
      <w:proofErr w:type="spellStart"/>
      <w:r>
        <w:rPr>
          <w:sz w:val="24"/>
          <w:lang w:val="en-US"/>
        </w:rPr>
        <w:t>lookup_value</w:t>
      </w:r>
      <w:proofErr w:type="spellEnd"/>
    </w:p>
    <w:p w14:paraId="0AA15A95" w14:textId="6B1CABD1" w:rsidR="008F5BF0" w:rsidRDefault="008F5BF0" w:rsidP="001C3EB7">
      <w:pPr>
        <w:rPr>
          <w:sz w:val="24"/>
          <w:lang w:val="en-US"/>
        </w:rPr>
      </w:pPr>
    </w:p>
    <w:p w14:paraId="63729AD7" w14:textId="45507485" w:rsidR="008F5BF0" w:rsidRDefault="008F5BF0" w:rsidP="008F5BF0">
      <w:pPr>
        <w:spacing w:after="0" w:line="240" w:lineRule="auto"/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</w:t>
      </w:r>
      <w:proofErr w:type="gramStart"/>
      <w:r w:rsidRPr="001C3EB7">
        <w:rPr>
          <w:b/>
          <w:color w:val="002060"/>
          <w:sz w:val="24"/>
          <w:lang w:val="en-US"/>
        </w:rPr>
        <w:t>VLOOKUP(</w:t>
      </w:r>
      <w:proofErr w:type="gramEnd"/>
      <w:r w:rsidRPr="001C3EB7">
        <w:rPr>
          <w:b/>
          <w:color w:val="002060"/>
          <w:sz w:val="24"/>
          <w:lang w:val="en-US"/>
        </w:rPr>
        <w:t>“</w:t>
      </w:r>
      <w:r w:rsidRPr="00C80C42">
        <w:rPr>
          <w:rFonts w:ascii="Georgia" w:eastAsia="Times New Roman" w:hAnsi="Georgia" w:cs="Calibri"/>
          <w:color w:val="002060"/>
          <w:sz w:val="20"/>
          <w:szCs w:val="20"/>
          <w:lang w:eastAsia="en-IN"/>
        </w:rPr>
        <w:t>6 January 2024</w:t>
      </w:r>
      <w:r w:rsidRPr="001C3EB7">
        <w:rPr>
          <w:b/>
          <w:color w:val="002060"/>
          <w:sz w:val="24"/>
          <w:lang w:val="en-US"/>
        </w:rPr>
        <w:t>”,$</w:t>
      </w:r>
      <w:r>
        <w:rPr>
          <w:b/>
          <w:color w:val="002060"/>
          <w:sz w:val="24"/>
          <w:lang w:val="en-US"/>
        </w:rPr>
        <w:t>A</w:t>
      </w:r>
      <w:r w:rsidRPr="001C3EB7">
        <w:rPr>
          <w:b/>
          <w:color w:val="002060"/>
          <w:sz w:val="24"/>
          <w:lang w:val="en-US"/>
        </w:rPr>
        <w:t>$2:$G$8,</w:t>
      </w:r>
      <w:r>
        <w:rPr>
          <w:b/>
          <w:color w:val="002060"/>
          <w:sz w:val="24"/>
          <w:lang w:val="en-US"/>
        </w:rPr>
        <w:t>5</w:t>
      </w:r>
      <w:r w:rsidRPr="001C3EB7">
        <w:rPr>
          <w:b/>
          <w:color w:val="002060"/>
          <w:sz w:val="24"/>
          <w:lang w:val="en-US"/>
        </w:rPr>
        <w:t>,0)</w:t>
      </w:r>
      <w:r>
        <w:rPr>
          <w:b/>
          <w:color w:val="002060"/>
          <w:sz w:val="24"/>
          <w:lang w:val="en-US"/>
        </w:rPr>
        <w:t xml:space="preserve">  </w:t>
      </w:r>
    </w:p>
    <w:p w14:paraId="3EAB0E0F" w14:textId="304E09F9" w:rsidR="008F5BF0" w:rsidRPr="008F5BF0" w:rsidRDefault="008F5BF0" w:rsidP="008F5BF0">
      <w:pPr>
        <w:spacing w:after="0" w:line="240" w:lineRule="auto"/>
        <w:rPr>
          <w:b/>
          <w:color w:val="595959" w:themeColor="text1" w:themeTint="A6"/>
          <w:sz w:val="24"/>
          <w:lang w:val="en-US"/>
        </w:rPr>
      </w:pPr>
      <w:r w:rsidRPr="008F5BF0">
        <w:rPr>
          <w:b/>
          <w:color w:val="595959" w:themeColor="text1" w:themeTint="A6"/>
          <w:sz w:val="24"/>
          <w:lang w:val="en-US"/>
        </w:rPr>
        <w:t xml:space="preserve">O/P-   </w:t>
      </w:r>
      <w:r>
        <w:rPr>
          <w:b/>
          <w:color w:val="595959" w:themeColor="text1" w:themeTint="A6"/>
          <w:sz w:val="24"/>
          <w:lang w:val="en-US"/>
        </w:rPr>
        <w:t>West</w:t>
      </w:r>
    </w:p>
    <w:p w14:paraId="45F858C7" w14:textId="77777777" w:rsidR="008F5BF0" w:rsidRDefault="008F5BF0" w:rsidP="001C3EB7">
      <w:pPr>
        <w:rPr>
          <w:sz w:val="24"/>
          <w:lang w:val="en-US"/>
        </w:rPr>
      </w:pPr>
    </w:p>
    <w:p w14:paraId="6E904666" w14:textId="0C1654D5" w:rsidR="001C3EB7" w:rsidRPr="008F5BF0" w:rsidRDefault="008F5BF0" w:rsidP="00C80C42">
      <w:pPr>
        <w:rPr>
          <w:b/>
          <w:sz w:val="24"/>
          <w:u w:val="single"/>
          <w:lang w:val="en-US"/>
        </w:rPr>
      </w:pPr>
      <w:proofErr w:type="gramStart"/>
      <w:r w:rsidRPr="008F5BF0">
        <w:rPr>
          <w:b/>
          <w:sz w:val="24"/>
          <w:u w:val="single"/>
          <w:lang w:val="en-US"/>
        </w:rPr>
        <w:t>Limitation:-</w:t>
      </w:r>
      <w:proofErr w:type="gramEnd"/>
    </w:p>
    <w:p w14:paraId="7FE52299" w14:textId="4A6414C7" w:rsidR="001C3EB7" w:rsidRPr="001C3EB7" w:rsidRDefault="001C3EB7" w:rsidP="00C80C42">
      <w:pPr>
        <w:rPr>
          <w:b/>
          <w:color w:val="002060"/>
          <w:sz w:val="24"/>
          <w:lang w:val="en-US"/>
        </w:rPr>
      </w:pPr>
      <w:r w:rsidRPr="001C3EB7">
        <w:rPr>
          <w:b/>
          <w:color w:val="002060"/>
          <w:sz w:val="24"/>
          <w:lang w:val="en-US"/>
        </w:rPr>
        <w:t>=VLOOKUP(“East</w:t>
      </w:r>
      <w:proofErr w:type="gramStart"/>
      <w:r w:rsidRPr="001C3EB7">
        <w:rPr>
          <w:b/>
          <w:color w:val="002060"/>
          <w:sz w:val="24"/>
          <w:lang w:val="en-US"/>
        </w:rPr>
        <w:t>”,$</w:t>
      </w:r>
      <w:proofErr w:type="gramEnd"/>
      <w:r w:rsidRPr="001C3EB7">
        <w:rPr>
          <w:b/>
          <w:color w:val="002060"/>
          <w:sz w:val="24"/>
          <w:lang w:val="en-US"/>
        </w:rPr>
        <w:t xml:space="preserve">A$2:$G$8,4,0)  </w:t>
      </w:r>
    </w:p>
    <w:p w14:paraId="3167F07C" w14:textId="33178C6D" w:rsidR="001C3EB7" w:rsidRDefault="008F5BF0" w:rsidP="00C80C42">
      <w:pPr>
        <w:rPr>
          <w:b/>
          <w:color w:val="C00000"/>
          <w:sz w:val="24"/>
          <w:lang w:val="en-US"/>
        </w:rPr>
      </w:pPr>
      <w:r w:rsidRPr="001C3EB7">
        <w:rPr>
          <w:color w:val="C00000"/>
          <w:sz w:val="24"/>
          <w:lang w:val="en-US"/>
        </w:rPr>
        <w:t>*</w:t>
      </w:r>
      <w:r w:rsidRPr="001C3EB7">
        <w:rPr>
          <w:b/>
          <w:color w:val="C00000"/>
          <w:sz w:val="24"/>
          <w:lang w:val="en-US"/>
        </w:rPr>
        <w:t xml:space="preserve">The same thing is </w:t>
      </w:r>
      <w:r>
        <w:rPr>
          <w:b/>
          <w:color w:val="C00000"/>
          <w:sz w:val="24"/>
          <w:lang w:val="en-US"/>
        </w:rPr>
        <w:t>as V</w:t>
      </w:r>
      <w:r w:rsidRPr="001C3EB7">
        <w:rPr>
          <w:b/>
          <w:color w:val="C00000"/>
          <w:sz w:val="24"/>
          <w:lang w:val="en-US"/>
        </w:rPr>
        <w:t xml:space="preserve">LOOKUP </w:t>
      </w:r>
      <w:r>
        <w:rPr>
          <w:b/>
          <w:color w:val="C00000"/>
          <w:sz w:val="24"/>
          <w:lang w:val="en-US"/>
        </w:rPr>
        <w:t>‘previous values cannot be iterated’</w:t>
      </w:r>
      <w:r w:rsidRPr="001C3EB7">
        <w:rPr>
          <w:b/>
          <w:color w:val="C00000"/>
          <w:sz w:val="24"/>
          <w:lang w:val="en-US"/>
        </w:rPr>
        <w:t>.</w:t>
      </w:r>
    </w:p>
    <w:p w14:paraId="79F3174C" w14:textId="21DAA480" w:rsidR="008F5BF0" w:rsidRDefault="008F5BF0" w:rsidP="008F5BF0">
      <w:pPr>
        <w:jc w:val="center"/>
        <w:rPr>
          <w:b/>
          <w:color w:val="385623" w:themeColor="accent6" w:themeShade="80"/>
          <w:sz w:val="28"/>
          <w:u w:val="single"/>
          <w:lang w:val="en-US"/>
        </w:rPr>
      </w:pPr>
      <w:r w:rsidRPr="008F5BF0">
        <w:rPr>
          <w:b/>
          <w:color w:val="385623" w:themeColor="accent6" w:themeShade="80"/>
          <w:sz w:val="28"/>
          <w:u w:val="single"/>
          <w:lang w:val="en-US"/>
        </w:rPr>
        <w:t>To overcome this problem there is XLOOKUP</w:t>
      </w:r>
    </w:p>
    <w:p w14:paraId="5BE58243" w14:textId="20D438B3" w:rsidR="008F5BF0" w:rsidRDefault="008F5BF0" w:rsidP="008F5BF0">
      <w:pPr>
        <w:jc w:val="center"/>
        <w:rPr>
          <w:b/>
          <w:color w:val="000000" w:themeColor="text1"/>
          <w:sz w:val="28"/>
          <w:u w:val="single"/>
          <w:lang w:val="en-US"/>
        </w:rPr>
      </w:pPr>
      <w:r w:rsidRPr="008F5BF0">
        <w:rPr>
          <w:b/>
          <w:color w:val="000000" w:themeColor="text1"/>
          <w:sz w:val="28"/>
          <w:u w:val="single"/>
          <w:lang w:val="en-US"/>
        </w:rPr>
        <w:lastRenderedPageBreak/>
        <w:t>XLOOKUP</w:t>
      </w:r>
    </w:p>
    <w:p w14:paraId="01C090DA" w14:textId="7631A6DB" w:rsidR="008F5BF0" w:rsidRDefault="008F5BF0" w:rsidP="008F5BF0">
      <w:pPr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Using this we can iterate previous</w:t>
      </w:r>
      <w:r w:rsidR="00A45FB5">
        <w:rPr>
          <w:color w:val="000000" w:themeColor="text1"/>
          <w:sz w:val="28"/>
          <w:lang w:val="en-US"/>
        </w:rPr>
        <w:t xml:space="preserve"> values</w:t>
      </w:r>
      <w:r>
        <w:rPr>
          <w:color w:val="000000" w:themeColor="text1"/>
          <w:sz w:val="28"/>
          <w:lang w:val="en-US"/>
        </w:rPr>
        <w:t xml:space="preserve"> </w:t>
      </w:r>
      <w:r w:rsidR="00A45FB5">
        <w:rPr>
          <w:color w:val="000000" w:themeColor="text1"/>
          <w:sz w:val="28"/>
          <w:lang w:val="en-US"/>
        </w:rPr>
        <w:t xml:space="preserve">also of </w:t>
      </w:r>
      <w:r>
        <w:rPr>
          <w:color w:val="000000" w:themeColor="text1"/>
          <w:sz w:val="28"/>
          <w:lang w:val="en-US"/>
        </w:rPr>
        <w:t>columns/rows</w:t>
      </w:r>
      <w:r w:rsidR="00A45FB5">
        <w:rPr>
          <w:color w:val="000000" w:themeColor="text1"/>
          <w:sz w:val="28"/>
          <w:lang w:val="en-US"/>
        </w:rPr>
        <w:t>.</w:t>
      </w:r>
    </w:p>
    <w:p w14:paraId="69DB2202" w14:textId="0CACBFA3" w:rsidR="00A45FB5" w:rsidRDefault="00E550CC" w:rsidP="008F5BF0">
      <w:pPr>
        <w:rPr>
          <w:b/>
          <w:color w:val="000000" w:themeColor="text1"/>
          <w:sz w:val="28"/>
          <w:lang w:val="en-US"/>
        </w:rPr>
      </w:pPr>
      <w:r w:rsidRPr="00E550CC">
        <w:rPr>
          <w:b/>
          <w:color w:val="000000" w:themeColor="text1"/>
          <w:sz w:val="28"/>
          <w:lang w:val="en-US"/>
        </w:rPr>
        <w:t>=</w:t>
      </w:r>
      <w:proofErr w:type="gramStart"/>
      <w:r w:rsidRPr="00E550CC">
        <w:rPr>
          <w:b/>
          <w:color w:val="000000" w:themeColor="text1"/>
          <w:sz w:val="28"/>
          <w:lang w:val="en-US"/>
        </w:rPr>
        <w:t>XLOOKUP(</w:t>
      </w:r>
      <w:proofErr w:type="spellStart"/>
      <w:proofErr w:type="gramEnd"/>
      <w:r w:rsidRPr="00E550CC">
        <w:rPr>
          <w:b/>
          <w:color w:val="000000" w:themeColor="text1"/>
          <w:sz w:val="28"/>
          <w:lang w:val="en-US"/>
        </w:rPr>
        <w:t>lookup_value</w:t>
      </w:r>
      <w:proofErr w:type="spellEnd"/>
      <w:r w:rsidRPr="00E550CC">
        <w:rPr>
          <w:b/>
          <w:color w:val="000000" w:themeColor="text1"/>
          <w:sz w:val="28"/>
          <w:lang w:val="en-US"/>
        </w:rPr>
        <w:t xml:space="preserve">, </w:t>
      </w:r>
      <w:proofErr w:type="spellStart"/>
      <w:r w:rsidRPr="00E550CC">
        <w:rPr>
          <w:b/>
          <w:color w:val="000000" w:themeColor="text1"/>
          <w:sz w:val="28"/>
          <w:lang w:val="en-US"/>
        </w:rPr>
        <w:t>lookup_array</w:t>
      </w:r>
      <w:proofErr w:type="spellEnd"/>
      <w:r w:rsidRPr="00E550CC">
        <w:rPr>
          <w:b/>
          <w:color w:val="000000" w:themeColor="text1"/>
          <w:sz w:val="28"/>
          <w:lang w:val="en-US"/>
        </w:rPr>
        <w:t xml:space="preserve">, </w:t>
      </w:r>
      <w:proofErr w:type="spellStart"/>
      <w:r w:rsidRPr="00E550CC">
        <w:rPr>
          <w:b/>
          <w:color w:val="000000" w:themeColor="text1"/>
          <w:sz w:val="28"/>
          <w:lang w:val="en-US"/>
        </w:rPr>
        <w:t>return_array</w:t>
      </w:r>
      <w:proofErr w:type="spellEnd"/>
      <w:r w:rsidRPr="00E550CC">
        <w:rPr>
          <w:b/>
          <w:color w:val="000000" w:themeColor="text1"/>
          <w:sz w:val="28"/>
          <w:lang w:val="en-US"/>
        </w:rPr>
        <w:t>, [</w:t>
      </w:r>
      <w:proofErr w:type="spellStart"/>
      <w:r w:rsidRPr="00E550CC">
        <w:rPr>
          <w:b/>
          <w:color w:val="000000" w:themeColor="text1"/>
          <w:sz w:val="28"/>
          <w:lang w:val="en-US"/>
        </w:rPr>
        <w:t>if_not_found</w:t>
      </w:r>
      <w:proofErr w:type="spellEnd"/>
      <w:r w:rsidRPr="00E550CC">
        <w:rPr>
          <w:b/>
          <w:color w:val="000000" w:themeColor="text1"/>
          <w:sz w:val="28"/>
          <w:lang w:val="en-US"/>
        </w:rPr>
        <w:t>], [</w:t>
      </w:r>
      <w:proofErr w:type="spellStart"/>
      <w:r w:rsidRPr="00E550CC">
        <w:rPr>
          <w:b/>
          <w:color w:val="000000" w:themeColor="text1"/>
          <w:sz w:val="28"/>
          <w:lang w:val="en-US"/>
        </w:rPr>
        <w:t>match_mode</w:t>
      </w:r>
      <w:proofErr w:type="spellEnd"/>
      <w:r w:rsidRPr="00E550CC">
        <w:rPr>
          <w:b/>
          <w:color w:val="000000" w:themeColor="text1"/>
          <w:sz w:val="28"/>
          <w:lang w:val="en-US"/>
        </w:rPr>
        <w:t>], [</w:t>
      </w:r>
      <w:proofErr w:type="spellStart"/>
      <w:r w:rsidRPr="00E550CC">
        <w:rPr>
          <w:b/>
          <w:color w:val="000000" w:themeColor="text1"/>
          <w:sz w:val="28"/>
          <w:lang w:val="en-US"/>
        </w:rPr>
        <w:t>search_mode</w:t>
      </w:r>
      <w:proofErr w:type="spellEnd"/>
      <w:r w:rsidRPr="00E550CC">
        <w:rPr>
          <w:b/>
          <w:color w:val="000000" w:themeColor="text1"/>
          <w:sz w:val="28"/>
          <w:lang w:val="en-US"/>
        </w:rPr>
        <w:t>])</w:t>
      </w:r>
    </w:p>
    <w:p w14:paraId="5A4098BF" w14:textId="7B30AAA1" w:rsidR="00E550CC" w:rsidRDefault="00E550CC" w:rsidP="008F5BF0">
      <w:pPr>
        <w:rPr>
          <w:b/>
          <w:color w:val="000000" w:themeColor="text1"/>
          <w:sz w:val="28"/>
          <w:lang w:val="en-US"/>
        </w:rPr>
      </w:pPr>
    </w:p>
    <w:p w14:paraId="150EDB20" w14:textId="75F91F2E" w:rsidR="00E550CC" w:rsidRDefault="00E550CC" w:rsidP="008F5BF0">
      <w:pPr>
        <w:rPr>
          <w:b/>
          <w:color w:val="000000" w:themeColor="text1"/>
          <w:sz w:val="28"/>
          <w:lang w:val="en-US"/>
        </w:rPr>
      </w:pPr>
    </w:p>
    <w:p w14:paraId="712E2FA1" w14:textId="47D9A62F" w:rsidR="00E550CC" w:rsidRDefault="00E550CC" w:rsidP="008F5BF0">
      <w:pPr>
        <w:rPr>
          <w:b/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Example</w:t>
      </w:r>
      <w:r>
        <w:rPr>
          <w:b/>
          <w:color w:val="000000" w:themeColor="text1"/>
          <w:sz w:val="28"/>
          <w:lang w:val="en-US"/>
        </w:rPr>
        <w:t>-</w:t>
      </w:r>
    </w:p>
    <w:p w14:paraId="77D5D3EE" w14:textId="31198C86" w:rsidR="00E550CC" w:rsidRDefault="00E550CC" w:rsidP="00E550CC">
      <w:pPr>
        <w:pStyle w:val="ListParagraph"/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=</w:t>
      </w:r>
      <w:proofErr w:type="gramStart"/>
      <w:r w:rsidRPr="00E550CC">
        <w:rPr>
          <w:color w:val="000000" w:themeColor="text1"/>
          <w:sz w:val="28"/>
          <w:lang w:val="en-US"/>
        </w:rPr>
        <w:t>XLOOKUP(</w:t>
      </w:r>
      <w:proofErr w:type="gramEnd"/>
      <w:r w:rsidRPr="00E550CC">
        <w:rPr>
          <w:color w:val="000000" w:themeColor="text1"/>
          <w:sz w:val="28"/>
          <w:lang w:val="en-US"/>
        </w:rPr>
        <w:t xml:space="preserve">A1, $A$1:$G$7, </w:t>
      </w:r>
      <w:r w:rsidRPr="00E550CC">
        <w:rPr>
          <w:color w:val="000000" w:themeColor="text1"/>
          <w:sz w:val="28"/>
          <w:lang w:val="en-US"/>
        </w:rPr>
        <w:t>$A$1:$G$7</w:t>
      </w:r>
      <w:r w:rsidRPr="00E550CC">
        <w:rPr>
          <w:color w:val="000000" w:themeColor="text1"/>
          <w:sz w:val="28"/>
          <w:lang w:val="en-US"/>
        </w:rPr>
        <w:t>, “NOT FOUND”, 0)</w:t>
      </w:r>
    </w:p>
    <w:p w14:paraId="3C30B5C4" w14:textId="77777777" w:rsidR="00E550CC" w:rsidRDefault="00E550CC" w:rsidP="00E550CC">
      <w:pPr>
        <w:pStyle w:val="ListParagraph"/>
        <w:rPr>
          <w:color w:val="000000" w:themeColor="text1"/>
          <w:sz w:val="28"/>
          <w:lang w:val="en-US"/>
        </w:rPr>
      </w:pPr>
    </w:p>
    <w:p w14:paraId="45B0F7A7" w14:textId="77777777" w:rsidR="00E550CC" w:rsidRDefault="00E550CC" w:rsidP="00AA045F">
      <w:pPr>
        <w:pStyle w:val="ListParagraph"/>
        <w:numPr>
          <w:ilvl w:val="0"/>
          <w:numId w:val="4"/>
        </w:numPr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 xml:space="preserve">This will iterate the value of </w:t>
      </w:r>
      <w:r w:rsidRPr="00E550CC">
        <w:rPr>
          <w:b/>
          <w:color w:val="000000" w:themeColor="text1"/>
          <w:sz w:val="28"/>
          <w:lang w:val="en-US"/>
        </w:rPr>
        <w:t>A1</w:t>
      </w:r>
      <w:r w:rsidRPr="00E550CC">
        <w:rPr>
          <w:color w:val="000000" w:themeColor="text1"/>
          <w:sz w:val="28"/>
          <w:lang w:val="en-US"/>
        </w:rPr>
        <w:t xml:space="preserve"> present in </w:t>
      </w:r>
      <w:r w:rsidRPr="00E550CC">
        <w:rPr>
          <w:b/>
          <w:color w:val="000000" w:themeColor="text1"/>
          <w:sz w:val="28"/>
          <w:lang w:val="en-US"/>
        </w:rPr>
        <w:t>$A$</w:t>
      </w:r>
      <w:proofErr w:type="gramStart"/>
      <w:r w:rsidRPr="00E550CC">
        <w:rPr>
          <w:b/>
          <w:color w:val="000000" w:themeColor="text1"/>
          <w:sz w:val="28"/>
          <w:lang w:val="en-US"/>
        </w:rPr>
        <w:t>1:$</w:t>
      </w:r>
      <w:proofErr w:type="gramEnd"/>
      <w:r w:rsidRPr="00E550CC">
        <w:rPr>
          <w:b/>
          <w:color w:val="000000" w:themeColor="text1"/>
          <w:sz w:val="28"/>
          <w:lang w:val="en-US"/>
        </w:rPr>
        <w:t xml:space="preserve">G$7 </w:t>
      </w:r>
      <w:r w:rsidRPr="00E550CC">
        <w:rPr>
          <w:color w:val="000000" w:themeColor="text1"/>
          <w:sz w:val="28"/>
          <w:lang w:val="en-US"/>
        </w:rPr>
        <w:t>.</w:t>
      </w:r>
    </w:p>
    <w:p w14:paraId="72112FF9" w14:textId="7DB22C95" w:rsidR="00E550CC" w:rsidRPr="00E550CC" w:rsidRDefault="00E550CC" w:rsidP="00AA045F">
      <w:pPr>
        <w:pStyle w:val="ListParagraph"/>
        <w:numPr>
          <w:ilvl w:val="0"/>
          <w:numId w:val="4"/>
        </w:numPr>
        <w:rPr>
          <w:color w:val="000000" w:themeColor="text1"/>
          <w:sz w:val="28"/>
          <w:lang w:val="en-US"/>
        </w:rPr>
      </w:pPr>
      <w:r w:rsidRPr="00E550CC">
        <w:rPr>
          <w:color w:val="000000" w:themeColor="text1"/>
          <w:sz w:val="28"/>
          <w:lang w:val="en-US"/>
        </w:rPr>
        <w:t>Now we can drag this to any direction left/right/top/bottom.</w:t>
      </w:r>
      <w:bookmarkStart w:id="0" w:name="_GoBack"/>
      <w:bookmarkEnd w:id="0"/>
    </w:p>
    <w:sectPr w:rsidR="00E550CC" w:rsidRPr="00E5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4E7C"/>
    <w:multiLevelType w:val="hybridMultilevel"/>
    <w:tmpl w:val="005E7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428CD"/>
    <w:multiLevelType w:val="hybridMultilevel"/>
    <w:tmpl w:val="53126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7114"/>
    <w:multiLevelType w:val="hybridMultilevel"/>
    <w:tmpl w:val="9768E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266A3"/>
    <w:multiLevelType w:val="hybridMultilevel"/>
    <w:tmpl w:val="A8289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B"/>
    <w:rsid w:val="000C701B"/>
    <w:rsid w:val="001C3EB7"/>
    <w:rsid w:val="002A75F9"/>
    <w:rsid w:val="007B2AE2"/>
    <w:rsid w:val="00812DD6"/>
    <w:rsid w:val="008543C5"/>
    <w:rsid w:val="008F5BF0"/>
    <w:rsid w:val="00A45FB5"/>
    <w:rsid w:val="00C80C42"/>
    <w:rsid w:val="00E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AD5A"/>
  <w15:chartTrackingRefBased/>
  <w15:docId w15:val="{3D6D78B3-D6FC-4F74-98B2-5E9CAFE6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2025-03-01T04:18:00Z</dcterms:created>
  <dcterms:modified xsi:type="dcterms:W3CDTF">2025-03-01T06:15:00Z</dcterms:modified>
</cp:coreProperties>
</file>